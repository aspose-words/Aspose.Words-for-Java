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 w:rsidR="00DB3A76">
      <w:pPr>
        <w:rPr>
          <w:lang w:val="en-US"/>
        </w:rPr>
      </w:pPr>
      <w:r>
        <w:rPr>
          <w:lang w:val="en-US"/>
        </w:rPr>
        <w:t xml:space="preserve">This </w:t>
      </w:r>
      <w:del w:id="0" w:author="vderyushev" w:date="2017-10-23T14:08:47Z">
        <w:r>
          <w:rPr>
            <w:lang w:val="en-US"/>
          </w:rPr>
          <w:delText xml:space="preserve">is the text </w:delText>
        </w:r>
      </w:del>
      <w:r>
        <w:rPr>
          <w:lang w:val="en-US"/>
        </w:rPr>
        <w:t xml:space="preserve">for compare between </w:t>
      </w:r>
      <w:r w:rsidRPr="0048276C" w:rsidR="00000000">
        <w:rPr>
          <w:b/>
          <w:lang w:val="en-US"/>
        </w:rPr>
        <w:t>two</w:t>
      </w:r>
      <w:r>
        <w:rPr>
          <w:lang w:val="en-US"/>
        </w:rPr>
        <w:t xml:space="preserve"> documents.</w:t>
      </w:r>
    </w:p>
    <w:p w:rsidR="0073799D">
      <w:pPr>
        <w:rPr>
          <w:lang w:val="en-US"/>
        </w:rPr>
      </w:pPr>
    </w:p>
    <w:p w:rsidR="0073799D">
      <w:pPr>
        <w:rPr>
          <w:lang w:val="en-US"/>
        </w:rPr>
      </w:pPr>
      <w:r>
        <w:rPr>
          <w:lang w:val="en-US"/>
        </w:rPr>
        <w:t>Table 1.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:rsidTr="0073799D">
        <w:tblPrEx>
          <w:tblW w:w="0" w:type="auto"/>
          <w:tblLook w:val="04A0"/>
        </w:tblPrEx>
        <w:tc>
          <w:tcPr>
            <w:tcW w:w="4672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4673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</w:tr>
      <w:tr w:rsidTr="0073799D">
        <w:tblPrEx>
          <w:tblW w:w="0" w:type="auto"/>
          <w:tblLook w:val="04A0"/>
        </w:tblPrEx>
        <w:tc>
          <w:tcPr>
            <w:tcW w:w="4672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4673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</w:tr>
      <w:tr w:rsidTr="0073799D">
        <w:tblPrEx>
          <w:tblW w:w="0" w:type="auto"/>
          <w:tblLook w:val="04A0"/>
        </w:tblPrEx>
        <w:trPr>
          <w:ins w:id="1" w:author="vderyushev" w:date="2017-10-23T14:08:47Z"/>
        </w:trPr>
        <w:tc>
          <w:tcPr>
            <w:cellIns w:id="2" w:author="vderyushev" w:date="2017-10-23T14:08:47Z"/>
            <w:tcW w:w="4672" w:type="dxa"/>
          </w:tcPr>
          <w:p w:rsidR="0048276C">
            <w:pPr>
              <w:rPr>
                <w:ins w:id="3" w:author="vderyushev" w:date="2017-10-23T14:08:47Z"/>
                <w:lang w:val="en-US"/>
              </w:rPr>
            </w:pPr>
            <w:ins w:id="4" w:author="vderyushev" w:date="2017-10-23T14:08:47Z">
              <w:r>
                <w:rPr>
                  <w:lang w:val="en-US"/>
                </w:rPr>
                <w:t>Row 1 add</w:t>
              </w:r>
            </w:ins>
          </w:p>
        </w:tc>
        <w:tc>
          <w:tcPr>
            <w:cellIns w:id="5" w:author="vderyushev" w:date="2017-10-23T14:08:47Z"/>
            <w:tcW w:w="4673" w:type="dxa"/>
          </w:tcPr>
          <w:p w:rsidR="0048276C">
            <w:pPr>
              <w:rPr>
                <w:ins w:id="6" w:author="vderyushev" w:date="2017-10-23T14:08:47Z"/>
                <w:lang w:val="en-US"/>
              </w:rPr>
            </w:pPr>
            <w:ins w:id="7" w:author="vderyushev" w:date="2017-10-23T14:08:47Z">
              <w:r>
                <w:rPr>
                  <w:lang w:val="en-US"/>
                </w:rPr>
                <w:t>Row 2 add</w:t>
              </w:r>
            </w:ins>
          </w:p>
        </w:tc>
      </w:tr>
    </w:tbl>
    <w:p w:rsidR="0073799D">
      <w:pPr>
        <w:rPr>
          <w:lang w:val="en-US"/>
        </w:rPr>
      </w:pPr>
    </w:p>
    <w:p w:rsidR="0073799D">
      <w:pPr>
        <w:rPr>
          <w:lang w:val="en-US"/>
        </w:rPr>
      </w:pPr>
      <w:r>
        <w:rPr>
          <w:lang w:val="en-US"/>
        </w:rPr>
        <w:t xml:space="preserve">Table </w:t>
      </w:r>
      <w:del w:id="8" w:author="vderyushev" w:date="2017-10-23T14:08:47Z">
        <w:r>
          <w:rPr>
            <w:lang w:val="en-US"/>
          </w:rPr>
          <w:delText>2</w:delText>
        </w:r>
      </w:del>
      <w:ins w:id="9" w:author="vderyushev" w:date="2017-10-23T14:08:47Z">
        <w:r>
          <w:rPr>
            <w:lang w:val="en-US"/>
          </w:rPr>
          <w:t>3</w:t>
        </w:r>
      </w:ins>
      <w:r>
        <w:rPr>
          <w:lang w:val="en-US"/>
        </w:rPr>
        <w:t>.</w:t>
      </w:r>
    </w:p>
    <w:tbl>
      <w:tblPr>
        <w:tblStyle w:val="TableGrid"/>
        <w:tblW w:w="0" w:type="auto"/>
        <w:tblLook w:val="04A0"/>
      </w:tblPr>
      <w:tblGrid>
        <w:gridCol w:w="3115"/>
        <w:gridCol w:w="3115"/>
        <w:gridCol w:w="3115"/>
      </w:tblGrid>
      <w:tr w:rsidTr="0073799D">
        <w:tblPrEx>
          <w:tblW w:w="0" w:type="auto"/>
          <w:tblLook w:val="04A0"/>
        </w:tblPrEx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 xml:space="preserve">Column </w:t>
            </w:r>
            <w:del w:id="10" w:author="vderyushev" w:date="2017-10-23T14:08:47Z">
              <w:r>
                <w:rPr>
                  <w:lang w:val="en-US"/>
                </w:rPr>
                <w:delText>1</w:delText>
              </w:r>
            </w:del>
            <w:ins w:id="11" w:author="vderyushev" w:date="2017-10-23T14:08:47Z">
              <w:r>
                <w:rPr>
                  <w:lang w:val="en-US"/>
                </w:rPr>
                <w:t>3</w:t>
              </w:r>
            </w:ins>
          </w:p>
        </w:tc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Column 2</w:t>
            </w:r>
          </w:p>
        </w:tc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Column 3</w:t>
            </w:r>
          </w:p>
        </w:tc>
      </w:tr>
      <w:tr w:rsidTr="0073799D">
        <w:tblPrEx>
          <w:tblW w:w="0" w:type="auto"/>
          <w:tblLook w:val="04A0"/>
        </w:tblPrEx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>Row 1</w:t>
            </w:r>
          </w:p>
        </w:tc>
        <w:tc>
          <w:tcPr>
            <w:tcW w:w="3115" w:type="dxa"/>
          </w:tcPr>
          <w:p w:rsidR="0073799D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  <w:del w:id="12" w:author="vderyushev" w:date="2017-10-23T14:08:47Z">
              <w:r>
                <w:rPr>
                  <w:lang w:val="en-US"/>
                </w:rPr>
                <w:delText>2</w:delText>
              </w:r>
            </w:del>
            <w:ins w:id="13" w:author="vderyushev" w:date="2017-10-23T14:08:47Z">
              <w:r>
                <w:rPr>
                  <w:lang w:val="en-US"/>
                </w:rPr>
                <w:t>4</w:t>
              </w:r>
            </w:ins>
          </w:p>
        </w:tc>
        <w:tc>
          <w:tcPr>
            <w:tcW w:w="3115" w:type="dxa"/>
          </w:tcPr>
          <w:p w:rsidR="0073799D">
            <w:pPr>
              <w:rPr>
                <w:lang w:val="en-US"/>
              </w:rPr>
            </w:pPr>
            <w:r w:rsidRPr="0048276C" w:rsidR="00000000">
              <w:rPr>
                <w:color w:val="FF0000"/>
                <w:lang w:val="en-US"/>
              </w:rPr>
              <w:t>Row 3</w:t>
            </w:r>
            <w:bookmarkStart w:id="14" w:name="_GoBack"/>
            <w:bookmarkEnd w:id="14"/>
          </w:p>
        </w:tc>
      </w:tr>
    </w:tbl>
    <w:p w:rsidR="0073799D">
      <w:pPr>
        <w:rPr>
          <w:ins w:id="15" w:author="vderyushev" w:date="2017-10-23T14:08:47Z"/>
          <w:lang w:val="en-US"/>
        </w:rPr>
      </w:pPr>
    </w:p>
    <w:p w:rsidR="0048276C">
      <w:pPr>
        <w:rPr>
          <w:ins w:id="16" w:author="vderyushev" w:date="2017-10-23T14:08:47Z"/>
          <w:lang w:val="en-US"/>
        </w:rPr>
      </w:pPr>
      <w:ins w:id="17" w:author="vderyushev" w:date="2017-10-23T14:08:47Z">
        <w:r>
          <w:rPr>
            <w:lang w:val="en-US"/>
          </w:rPr>
          <w:t>Bullets.</w:t>
        </w:r>
      </w:ins>
    </w:p>
    <w:p w:rsidR="0048276C" w:rsidP="0048276C">
      <w:pPr>
        <w:pStyle w:val="ListParagraph"/>
        <w:numPr>
          <w:ilvl w:val="0"/>
          <w:numId w:val="1"/>
        </w:numPr>
        <w:rPr>
          <w:ins w:id="18" w:author="vderyushev" w:date="2017-10-23T14:08:47Z"/>
          <w:lang w:val="en-US"/>
        </w:rPr>
      </w:pPr>
      <w:ins w:id="19" w:author="vderyushev" w:date="2017-10-23T14:08:47Z">
        <w:r>
          <w:rPr>
            <w:lang w:val="en-US"/>
          </w:rPr>
          <w:t>Test bullet 1</w:t>
        </w:r>
      </w:ins>
    </w:p>
    <w:p w:rsidR="0048276C" w:rsidP="0048276C">
      <w:pPr>
        <w:pStyle w:val="ListParagraph"/>
        <w:numPr>
          <w:ilvl w:val="0"/>
          <w:numId w:val="1"/>
        </w:numPr>
        <w:rPr>
          <w:ins w:id="20" w:author="vderyushev" w:date="2017-10-23T14:08:47Z"/>
          <w:lang w:val="en-US"/>
        </w:rPr>
      </w:pPr>
      <w:ins w:id="21" w:author="vderyushev" w:date="2017-10-23T14:08:47Z">
        <w:r>
          <w:rPr>
            <w:lang w:val="en-US"/>
          </w:rPr>
          <w:t>Test bullet 2</w:t>
        </w:r>
      </w:ins>
    </w:p>
    <w:p w:rsidR="0073799D" w:rsidRPr="0073799D" w:rsidP="0048276C">
      <w:pPr>
        <w:pStyle w:val="ListParagraph"/>
        <w:numPr>
          <w:ilvl w:val="0"/>
          <w:numId w:val="1"/>
        </w:numPr>
        <w:ind w:left="720" w:hanging="360"/>
        <w:contextualSpacing/>
        <w:rPr>
          <w:lang w:val="en-US"/>
        </w:rPr>
      </w:pPr>
      <w:ins w:id="22" w:author="vderyushev" w:date="2017-10-23T14:08:47Z">
        <w:r>
          <w:rPr>
            <w:lang w:val="en-US"/>
          </w:rPr>
          <w:t>Test bullet 3</w:t>
        </w:r>
      </w:ins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01258E"/>
    <w:multiLevelType w:val="hybridMultilevel"/>
    <w:tmpl w:val="C0122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85"/>
    <w:rsid w:val="0048276C"/>
    <w:rsid w:val="0073799D"/>
    <w:rsid w:val="00911C85"/>
    <w:rsid w:val="00DB3A7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35A66D1-1192-438D-AF71-3A86CC5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2</cp:revision>
  <dcterms:created xsi:type="dcterms:W3CDTF">2017-10-23T05:41:00Z</dcterms:created>
  <dcterms:modified xsi:type="dcterms:W3CDTF">2017-10-23T05:43:00Z</dcterms:modified>
</cp:coreProperties>
</file>