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737DE" w14:textId="42998523" w:rsidR="00A06740" w:rsidRDefault="000536F7">
      <w:pPr>
        <w:rPr>
          <w:color w:val="000000"/>
          <w:sz w:val="21"/>
          <w:szCs w:val="21"/>
          <w:shd w:val="clear" w:color="auto" w:fill="FFFFFF"/>
        </w:rPr>
      </w:pPr>
      <w:r>
        <w:rPr>
          <w:color w:val="000000"/>
          <w:sz w:val="21"/>
          <w:szCs w:val="21"/>
          <w:shd w:val="clear" w:color="auto" w:fill="FFFFFF"/>
        </w:rPr>
        <w:t xml:space="preserve">Lorem ipsum dolor sit amet, consectetur adipiscing elit, sed do eiusmod tempor incididunt ut labore et dolore magna aliqua. </w:t>
      </w:r>
      <w:moveFromRangeStart w:id="0" w:author="R PC" w:date="2019-04-07T00:02:00Z" w:name="move5487775"/>
      <w:moveFrom w:id="1" w:author="R PC" w:date="2019-04-07T00:02:00Z">
        <w:r>
          <w:rPr>
            <w:color w:val="000000"/>
            <w:sz w:val="21"/>
            <w:szCs w:val="21"/>
            <w:shd w:val="clear" w:color="auto" w:fill="FFFFFF"/>
          </w:rPr>
          <w:t xml:space="preserve">Ut enim ad minim veniam, quis nostrud exercitation ullamco laboris nisi ut aliquip ex ea commodo consequat. </w:t>
        </w:r>
      </w:moveFrom>
      <w:moveFromRangeEnd w:id="0"/>
      <w:r>
        <w:rPr>
          <w:color w:val="000000"/>
          <w:sz w:val="21"/>
          <w:szCs w:val="21"/>
          <w:shd w:val="clear" w:color="auto" w:fill="FFFFFF"/>
        </w:rPr>
        <w:t xml:space="preserve">Duis aute irure dolor in reprehenderit in voluptate velit esse cillum dolore eu fugiat nulla pariatur. </w:t>
      </w:r>
      <w:moveToRangeStart w:id="2" w:author="R PC" w:date="2019-04-07T00:02:00Z" w:name="move5487775"/>
      <w:moveTo w:id="3" w:author="R PC" w:date="2019-04-07T00:02:00Z">
        <w:r w:rsidR="002B42AE">
          <w:rPr>
            <w:color w:val="000000"/>
            <w:sz w:val="21"/>
            <w:szCs w:val="21"/>
            <w:shd w:val="clear" w:color="auto" w:fill="FFFFFF"/>
          </w:rPr>
          <w:t xml:space="preserve">Ut enim ad minim veniam, quis nostrud exercitation ullamco laboris nisi ut aliquip ex ea commodo consequat. </w:t>
        </w:r>
      </w:moveTo>
      <w:moveToRangeEnd w:id="2"/>
      <w:r>
        <w:rPr>
          <w:color w:val="000000"/>
          <w:sz w:val="21"/>
          <w:szCs w:val="21"/>
          <w:shd w:val="clear" w:color="auto" w:fill="FFFFFF"/>
        </w:rPr>
        <w:t>Excepteur sint occaecat cupidatat non proident, sunt in culpa qui officia deserunt mollit anim id est laborum.</w:t>
      </w:r>
    </w:p>
    <w:p w14:paraId="7D696AFA" w14:textId="706ECA4D" w:rsidR="00A62B7C" w:rsidRDefault="000536F7">
      <w:pPr>
        <w:rPr>
          <w:moveFrom w:id="4" w:author="R PC" w:date="2019-04-07T00:03:00Z"/>
          <w:color w:val="000000"/>
          <w:sz w:val="21"/>
          <w:szCs w:val="21"/>
          <w:shd w:val="clear" w:color="auto" w:fill="FFFFFF"/>
        </w:rPr>
      </w:pPr>
      <w:moveFromRangeStart w:id="5" w:author="R PC" w:date="2019-04-07T00:03:00Z" w:name="move5487813"/>
      <w:moveFrom w:id="6" w:author="R PC" w:date="2019-04-07T00:03:00Z">
        <w:r>
          <w:rPr>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moveFrom>
    </w:p>
    <w:moveFromRangeEnd w:id="5"/>
    <w:p w14:paraId="42B7D380" w14:textId="67E7C2A2" w:rsidR="00A965BE" w:rsidRDefault="000536F7">
      <w:pPr>
        <w:rPr>
          <w:color w:val="000000"/>
          <w:sz w:val="21"/>
          <w:szCs w:val="21"/>
          <w:shd w:val="clear" w:color="auto" w:fill="FFFFFF"/>
        </w:rPr>
      </w:pPr>
      <w:commentRangeStart w:id="7"/>
      <w:r>
        <w:rPr>
          <w:color w:val="000000"/>
          <w:sz w:val="21"/>
          <w:szCs w:val="21"/>
          <w:shd w:val="clear" w:color="auto" w:fill="FFFFFF"/>
        </w:rPr>
        <w:t xml:space="preserve">Lorem ipsum dolor sit amet, consectetur adipiscing elit, sed do eiusmod tempor incididunt ut labore et dolore magna aliqua. </w:t>
      </w:r>
      <w:commentRangeEnd w:id="7"/>
      <w:r w:rsidR="00586171">
        <w:rPr>
          <w:rStyle w:val="CommentReference"/>
        </w:rPr>
        <w:commentReference w:id="7"/>
      </w:r>
      <w:r w:rsidRPr="00574840">
        <w:rPr>
          <w:rFonts w:ascii="Times New Roman" w:hAnsi="Times New Roman" w:cs="Times New Roman"/>
          <w:b/>
          <w:color w:val="000000"/>
          <w:sz w:val="28"/>
          <w:szCs w:val="28"/>
          <w:shd w:val="clear" w:color="auto" w:fill="FFFFFF"/>
          <w:rPrChange w:id="8" w:author="R PC" w:date="2019-04-05T22:40:00Z">
            <w:rPr>
              <w:color w:val="000000"/>
              <w:sz w:val="21"/>
              <w:szCs w:val="21"/>
              <w:shd w:val="clear" w:color="auto" w:fill="FFFFFF"/>
            </w:rPr>
          </w:rPrChange>
        </w:rPr>
        <w:t>Ut enim ad minim veniam, quis nostrud exercitation ullamco laboris nisi ut aliquip ex ea commodo consequat.</w:t>
      </w:r>
      <w:r>
        <w:rPr>
          <w:color w:val="000000"/>
          <w:sz w:val="21"/>
          <w:szCs w:val="21"/>
          <w:shd w:val="clear" w:color="auto" w:fill="FFFFFF"/>
        </w:rPr>
        <w:t xml:space="preserve"> Duis aute irure dolor in reprehenderit in voluptate velit esse cillum dolore eu fugiat nulla pariatur. Excepteur sint occaecat cupidatat non proident, sunt in culpa qui officia deserunt mollit anim id est laborum.</w:t>
      </w:r>
    </w:p>
    <w:p w14:paraId="6553CFED" w14:textId="77777777" w:rsidR="002B42AE" w:rsidRDefault="000536F7" w:rsidP="002B42AE">
      <w:pPr>
        <w:rPr>
          <w:moveTo w:id="9" w:author="R PC" w:date="2019-04-07T00:03:00Z"/>
          <w:color w:val="000000"/>
          <w:sz w:val="21"/>
          <w:szCs w:val="21"/>
          <w:shd w:val="clear" w:color="auto" w:fill="FFFFFF"/>
        </w:rPr>
      </w:pPr>
      <w:moveToRangeStart w:id="10" w:author="R PC" w:date="2019-04-07T00:03:00Z" w:name="move5487813"/>
      <w:moveTo w:id="11" w:author="R PC" w:date="2019-04-07T00:03:00Z">
        <w:r>
          <w:rPr>
            <w:color w:val="000000"/>
            <w:sz w:val="21"/>
            <w:szCs w:val="21"/>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moveTo>
    </w:p>
    <w:moveToRangeEnd w:id="10"/>
    <w:p w14:paraId="48EEDA3B" w14:textId="77777777" w:rsidR="00D27505" w:rsidRDefault="000536F7">
      <w:pPr>
        <w:rPr>
          <w:ins w:id="12" w:author="R PC" w:date="2019-04-05T22:37:00Z"/>
          <w:color w:val="000000"/>
          <w:sz w:val="21"/>
          <w:szCs w:val="21"/>
          <w:shd w:val="clear" w:color="auto" w:fill="FFFFFF"/>
        </w:rPr>
      </w:pPr>
      <w:r>
        <w:rPr>
          <w:color w:val="000000"/>
          <w:sz w:val="21"/>
          <w:szCs w:val="21"/>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w:t>
      </w:r>
      <w:del w:id="13" w:author="R PC" w:date="2019-04-05T22:33:00Z">
        <w:r>
          <w:rPr>
            <w:color w:val="000000"/>
            <w:sz w:val="21"/>
            <w:szCs w:val="21"/>
            <w:shd w:val="clear" w:color="auto" w:fill="FFFFFF"/>
          </w:rPr>
          <w:delText xml:space="preserve">Duis aute irure dolor in reprehenderit in voluptate velit esse cillum dolore eu fugiat nulla pariatur. </w:delText>
        </w:r>
      </w:del>
      <w:r>
        <w:rPr>
          <w:color w:val="000000"/>
          <w:sz w:val="21"/>
          <w:szCs w:val="21"/>
          <w:shd w:val="clear" w:color="auto" w:fill="FFFFFF"/>
        </w:rPr>
        <w:t>Excepteur sint occaecat cupidatat non proident, sunt in culpa qui officia deserunt mollit anim id est laborum.</w:t>
      </w:r>
      <w:ins w:id="14" w:author="R PC" w:date="2019-04-05T22:35:00Z">
        <w:r w:rsidR="00582E8E">
          <w:rPr>
            <w:color w:val="000000"/>
            <w:sz w:val="21"/>
            <w:szCs w:val="21"/>
            <w:shd w:val="clear" w:color="auto" w:fill="FFFFFF"/>
          </w:rPr>
          <w:t xml:space="preserve"> </w:t>
        </w:r>
      </w:ins>
    </w:p>
    <w:p w14:paraId="4122BF55" w14:textId="4BAD0D95" w:rsidR="00A965BE" w:rsidRDefault="000536F7">
      <w:ins w:id="15" w:author="R PC" w:date="2019-04-05T22:35:00Z">
        <w:r>
          <w:rPr>
            <w:color w:val="000000"/>
            <w:sz w:val="21"/>
            <w:szCs w:val="21"/>
            <w:shd w:val="clear" w:color="auto" w:fill="FFFFFF"/>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ins>
    </w:p>
    <w:sectPr w:rsidR="00A965B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R PC" w:date="2019-04-05T22:38:00Z" w:initials="RP">
    <w:p w14:paraId="446A0B8E" w14:textId="77777777" w:rsidR="00586171" w:rsidRDefault="000536F7">
      <w:pPr>
        <w:pStyle w:val="CommentText"/>
      </w:pPr>
      <w:r>
        <w:rPr>
          <w:rStyle w:val="CommentReference"/>
        </w:rPr>
        <w:annotationRef/>
      </w:r>
      <w:r>
        <w:t>My comment regarding this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6A0B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6A0B8E" w16cid:durableId="21D866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F2456" w14:textId="77777777" w:rsidR="008432A5" w:rsidRDefault="008432A5">
      <w:pPr>
        <w:spacing w:after="0" w:line="240" w:lineRule="auto"/>
      </w:pPr>
      <w:r>
        <w:separator/>
      </w:r>
    </w:p>
  </w:endnote>
  <w:endnote w:type="continuationSeparator" w:id="0">
    <w:p w14:paraId="5239FC49" w14:textId="77777777" w:rsidR="008432A5" w:rsidRDefault="00843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A71C" w14:textId="77777777" w:rsidR="006733D1" w:rsidRDefault="006733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966AE" w14:textId="77777777" w:rsidR="006733D1" w:rsidRDefault="006733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4A9D4" w14:textId="77777777" w:rsidR="006733D1" w:rsidRDefault="00673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F2C32" w14:textId="77777777" w:rsidR="008432A5" w:rsidRDefault="008432A5">
      <w:pPr>
        <w:spacing w:after="0" w:line="240" w:lineRule="auto"/>
      </w:pPr>
      <w:r>
        <w:separator/>
      </w:r>
    </w:p>
  </w:footnote>
  <w:footnote w:type="continuationSeparator" w:id="0">
    <w:p w14:paraId="5CF25289" w14:textId="77777777" w:rsidR="008432A5" w:rsidRDefault="00843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97852" w14:textId="77777777" w:rsidR="006733D1" w:rsidRDefault="006733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B3708" w14:textId="77777777" w:rsidR="006733D1" w:rsidRDefault="006733D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1DAAFC" w14:textId="2E7BCFDC" w:rsidR="006733D1" w:rsidRDefault="006733D1" w:rsidP="006733D1">
    <w:pPr>
      <w:jc w:val="right"/>
    </w:pPr>
    <w:r>
      <w:t xml:space="preserve">This document contains revisions </w:t>
    </w:r>
  </w:p>
  <w:p w14:paraId="28E62D64" w14:textId="720DCEDD" w:rsidR="00EB0BA8" w:rsidRPr="006733D1" w:rsidRDefault="006733D1" w:rsidP="006733D1">
    <w:pPr>
      <w:spacing w:after="480"/>
      <w:jc w:val="right"/>
    </w:pPr>
    <w:r>
      <w:t>Content that moved/edited/formatted while Review &gt; Tracking &gt; Track Changes is turned on is treated as revisions and can be accepted/rejected before being fully integrated into the document</w:t>
    </w:r>
    <w:bookmarkStart w:id="16" w:name="_GoBack"/>
    <w:bookmarkEnd w:id="16"/>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 PC">
    <w15:presenceInfo w15:providerId="Windows Live" w15:userId="a41d47bce87bc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F2"/>
    <w:rsid w:val="000536F7"/>
    <w:rsid w:val="001305A9"/>
    <w:rsid w:val="002B42AE"/>
    <w:rsid w:val="003C3320"/>
    <w:rsid w:val="004A487A"/>
    <w:rsid w:val="00574840"/>
    <w:rsid w:val="00582E8E"/>
    <w:rsid w:val="00586171"/>
    <w:rsid w:val="005E310E"/>
    <w:rsid w:val="00605912"/>
    <w:rsid w:val="006733D1"/>
    <w:rsid w:val="008432A5"/>
    <w:rsid w:val="008603F2"/>
    <w:rsid w:val="00A06740"/>
    <w:rsid w:val="00A62B7C"/>
    <w:rsid w:val="00A965BE"/>
    <w:rsid w:val="00D27505"/>
    <w:rsid w:val="00EB0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598F3D"/>
  <w15:chartTrackingRefBased/>
  <w15:docId w15:val="{907F5581-7563-4DC6-9EC6-5269B959C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8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87A"/>
    <w:rPr>
      <w:rFonts w:ascii="Segoe UI" w:hAnsi="Segoe UI" w:cs="Segoe UI"/>
      <w:sz w:val="18"/>
      <w:szCs w:val="18"/>
    </w:rPr>
  </w:style>
  <w:style w:type="character" w:styleId="CommentReference">
    <w:name w:val="annotation reference"/>
    <w:basedOn w:val="DefaultParagraphFont"/>
    <w:uiPriority w:val="99"/>
    <w:semiHidden/>
    <w:unhideWhenUsed/>
    <w:rsid w:val="00586171"/>
    <w:rPr>
      <w:sz w:val="16"/>
      <w:szCs w:val="16"/>
    </w:rPr>
  </w:style>
  <w:style w:type="paragraph" w:styleId="CommentText">
    <w:name w:val="annotation text"/>
    <w:basedOn w:val="Normal"/>
    <w:link w:val="CommentTextChar"/>
    <w:uiPriority w:val="99"/>
    <w:semiHidden/>
    <w:unhideWhenUsed/>
    <w:rsid w:val="00586171"/>
    <w:pPr>
      <w:spacing w:line="240" w:lineRule="auto"/>
    </w:pPr>
    <w:rPr>
      <w:sz w:val="20"/>
      <w:szCs w:val="20"/>
    </w:rPr>
  </w:style>
  <w:style w:type="character" w:customStyle="1" w:styleId="CommentTextChar">
    <w:name w:val="Comment Text Char"/>
    <w:basedOn w:val="DefaultParagraphFont"/>
    <w:link w:val="CommentText"/>
    <w:uiPriority w:val="99"/>
    <w:semiHidden/>
    <w:rsid w:val="00586171"/>
    <w:rPr>
      <w:sz w:val="20"/>
      <w:szCs w:val="20"/>
    </w:rPr>
  </w:style>
  <w:style w:type="paragraph" w:styleId="CommentSubject">
    <w:name w:val="annotation subject"/>
    <w:basedOn w:val="CommentText"/>
    <w:next w:val="CommentText"/>
    <w:link w:val="CommentSubjectChar"/>
    <w:uiPriority w:val="99"/>
    <w:semiHidden/>
    <w:unhideWhenUsed/>
    <w:rsid w:val="00586171"/>
    <w:rPr>
      <w:b/>
      <w:bCs/>
    </w:rPr>
  </w:style>
  <w:style w:type="character" w:customStyle="1" w:styleId="CommentSubjectChar">
    <w:name w:val="Comment Subject Char"/>
    <w:basedOn w:val="CommentTextChar"/>
    <w:link w:val="CommentSubject"/>
    <w:uiPriority w:val="99"/>
    <w:semiHidden/>
    <w:rsid w:val="00586171"/>
    <w:rPr>
      <w:b/>
      <w:bCs/>
      <w:sz w:val="20"/>
      <w:szCs w:val="20"/>
    </w:rPr>
  </w:style>
  <w:style w:type="paragraph" w:styleId="Header">
    <w:name w:val="header"/>
    <w:basedOn w:val="Normal"/>
    <w:link w:val="HeaderChar"/>
    <w:uiPriority w:val="99"/>
    <w:unhideWhenUsed/>
    <w:rsid w:val="0067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3D1"/>
    <w:rPr>
      <w:rFonts w:ascii="Arial" w:eastAsia="Arial" w:hAnsi="Arial" w:cs="Arial"/>
    </w:rPr>
  </w:style>
  <w:style w:type="paragraph" w:styleId="Footer">
    <w:name w:val="footer"/>
    <w:basedOn w:val="Normal"/>
    <w:link w:val="FooterChar"/>
    <w:uiPriority w:val="99"/>
    <w:unhideWhenUsed/>
    <w:rsid w:val="0067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3D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01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0F08E-9343-4F3F-B38E-AA706CD9F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478</Words>
  <Characters>2728</Characters>
  <Application>Microsoft Office Word</Application>
  <DocSecurity>0</DocSecurity>
  <Lines>22</Lines>
  <Paragraphs>6</Paragraphs>
  <ScaleCrop>false</ScaleCrop>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PC</dc:creator>
  <cp:lastModifiedBy>R PC</cp:lastModifiedBy>
  <cp:revision>14</cp:revision>
  <dcterms:created xsi:type="dcterms:W3CDTF">2019-04-05T09:24:00Z</dcterms:created>
  <dcterms:modified xsi:type="dcterms:W3CDTF">2020-01-26T06:28:00Z</dcterms:modified>
</cp:coreProperties>
</file>