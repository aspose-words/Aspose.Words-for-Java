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9A8B" w14:textId="77777777" w:rsidR="00A06740" w:rsidRPr="00E56C53" w:rsidRDefault="001307AE" w:rsidP="00E56C53">
      <w:r>
        <w:t xml:space="preserve">Run 1. </w:t>
      </w:r>
      <w:moveToRangeStart w:id="0" w:author="R PC" w:date="2019-02-25T02:44:00Z" w:name="move1955091"/>
      <w:moveTo w:id="1" w:author="R PC" w:date="2019-02-25T02:44:00Z">
        <w:r w:rsidR="00DE0159">
          <w:t xml:space="preserve">Run 2. </w:t>
        </w:r>
      </w:moveTo>
      <w:moveToRangeEnd w:id="0"/>
      <w:ins w:id="2" w:author="R PC" w:date="2019-02-25T02:44:00Z">
        <w:r w:rsidR="00023134" w:rsidRPr="00DE0159">
          <w:rPr>
            <w:rFonts w:ascii="Times New Roman" w:hAnsi="Times New Roman" w:cs="Times New Roman"/>
            <w:rPrChange w:id="3" w:author="R PC" w:date="2019-02-25T02:44:00Z">
              <w:rPr/>
            </w:rPrChange>
          </w:rPr>
          <w:t>Run 4.</w:t>
        </w:r>
        <w:r w:rsidR="00023134">
          <w:t xml:space="preserve"> </w:t>
        </w:r>
      </w:ins>
      <w:bookmarkStart w:id="4" w:name="_GoBack"/>
      <w:bookmarkEnd w:id="4"/>
      <w:moveFromRangeStart w:id="5" w:author="R PC" w:date="2019-02-25T02:44:00Z" w:name="move1955091"/>
      <w:moveFrom w:id="6" w:author="R PC" w:date="2019-02-25T02:44:00Z">
        <w:r w:rsidR="008418C3">
          <w:t xml:space="preserve">Run 2. </w:t>
        </w:r>
      </w:moveFrom>
      <w:moveFromRangeEnd w:id="5"/>
      <w:del w:id="7" w:author="R PC" w:date="2019-02-28T20:00:00Z">
        <w:r w:rsidR="001A0E6E">
          <w:delText>Run 3.</w:delText>
        </w:r>
      </w:del>
    </w:p>
    <w:sectPr w:rsidR="00A06740" w:rsidRPr="00E56C53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33CD5" w14:textId="77777777" w:rsidR="003718BB" w:rsidRDefault="003718BB">
      <w:pPr>
        <w:spacing w:after="0" w:line="240" w:lineRule="auto"/>
      </w:pPr>
      <w:r>
        <w:separator/>
      </w:r>
    </w:p>
  </w:endnote>
  <w:endnote w:type="continuationSeparator" w:id="0">
    <w:p w14:paraId="2027A3E8" w14:textId="77777777" w:rsidR="003718BB" w:rsidRDefault="0037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39A7C" w14:textId="77777777" w:rsidR="003718BB" w:rsidRDefault="003718BB">
      <w:pPr>
        <w:spacing w:after="0" w:line="240" w:lineRule="auto"/>
      </w:pPr>
      <w:r>
        <w:separator/>
      </w:r>
    </w:p>
  </w:footnote>
  <w:footnote w:type="continuationSeparator" w:id="0">
    <w:p w14:paraId="576457F3" w14:textId="77777777" w:rsidR="003718BB" w:rsidRDefault="0037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28A30" w14:textId="7A659876" w:rsidR="0055417E" w:rsidRDefault="0055417E" w:rsidP="0055417E">
    <w:pPr>
      <w:jc w:val="right"/>
    </w:pPr>
    <w:r>
      <w:t>This document contains revisions performed on runs of text</w:t>
    </w:r>
  </w:p>
  <w:p w14:paraId="32B21279" w14:textId="58AA226E" w:rsidR="00A4601C" w:rsidRPr="0055417E" w:rsidRDefault="0055417E" w:rsidP="0055417E">
    <w:pPr>
      <w:spacing w:after="480"/>
      <w:jc w:val="right"/>
    </w:pPr>
    <w:r>
      <w:t>A paragraph of text can consist of one or many individual runs of text and runs that are inserted/moved/formatted while Review &gt; Tracking &gt; Track Changes is turned on are treated as revisions and can be accepted/rejected before being fully integrated into the document’s content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A"/>
    <w:rsid w:val="00023134"/>
    <w:rsid w:val="00085234"/>
    <w:rsid w:val="000F7C6E"/>
    <w:rsid w:val="0011597D"/>
    <w:rsid w:val="001307AE"/>
    <w:rsid w:val="001A0E6E"/>
    <w:rsid w:val="00253EDC"/>
    <w:rsid w:val="002C5726"/>
    <w:rsid w:val="00314D30"/>
    <w:rsid w:val="003718BB"/>
    <w:rsid w:val="003E5107"/>
    <w:rsid w:val="0047360A"/>
    <w:rsid w:val="004741AB"/>
    <w:rsid w:val="004E0A4A"/>
    <w:rsid w:val="0055417E"/>
    <w:rsid w:val="005824FA"/>
    <w:rsid w:val="005A0B44"/>
    <w:rsid w:val="006B5181"/>
    <w:rsid w:val="006D6EAF"/>
    <w:rsid w:val="00733D03"/>
    <w:rsid w:val="007E28FD"/>
    <w:rsid w:val="00804A76"/>
    <w:rsid w:val="00806466"/>
    <w:rsid w:val="00810C61"/>
    <w:rsid w:val="00820CF9"/>
    <w:rsid w:val="008418C3"/>
    <w:rsid w:val="00862638"/>
    <w:rsid w:val="009114C7"/>
    <w:rsid w:val="00916E18"/>
    <w:rsid w:val="00934E6A"/>
    <w:rsid w:val="00997FA4"/>
    <w:rsid w:val="009A373B"/>
    <w:rsid w:val="00A06740"/>
    <w:rsid w:val="00A4601C"/>
    <w:rsid w:val="00A70B8E"/>
    <w:rsid w:val="00AC52E8"/>
    <w:rsid w:val="00B11177"/>
    <w:rsid w:val="00C738B6"/>
    <w:rsid w:val="00CB7F5A"/>
    <w:rsid w:val="00D01258"/>
    <w:rsid w:val="00D30BA6"/>
    <w:rsid w:val="00D65281"/>
    <w:rsid w:val="00DE0159"/>
    <w:rsid w:val="00E56C53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133AF"/>
  <w15:chartTrackingRefBased/>
  <w15:docId w15:val="{C08DFAE0-E5AD-4943-A584-D21C63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4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7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54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7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44</cp:revision>
  <dcterms:created xsi:type="dcterms:W3CDTF">2019-02-24T12:59:00Z</dcterms:created>
  <dcterms:modified xsi:type="dcterms:W3CDTF">2020-01-26T06:17:00Z</dcterms:modified>
</cp:coreProperties>
</file>